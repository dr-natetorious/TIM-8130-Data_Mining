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DD967" w14:textId="77777777" w:rsidR="009A22C2" w:rsidRDefault="00024653" w:rsidP="0082223F"/>
    <w:p w14:paraId="16EA278D" w14:textId="77777777" w:rsidR="0082223F" w:rsidRDefault="0082223F" w:rsidP="0082223F"/>
    <w:p w14:paraId="2FFC1714" w14:textId="77777777" w:rsidR="0082223F" w:rsidRDefault="0082223F" w:rsidP="0082223F"/>
    <w:p w14:paraId="750E1F59" w14:textId="77777777" w:rsidR="0082223F" w:rsidRDefault="0082223F" w:rsidP="0082223F"/>
    <w:p w14:paraId="39D5854E" w14:textId="77777777" w:rsidR="0082223F" w:rsidRDefault="0082223F" w:rsidP="0082223F"/>
    <w:p w14:paraId="4F67D16F" w14:textId="77777777" w:rsidR="0082223F" w:rsidRDefault="0082223F" w:rsidP="0082223F"/>
    <w:p w14:paraId="5CDA6FD5" w14:textId="1053FCDE" w:rsidR="0082223F" w:rsidRDefault="0082223F" w:rsidP="0082223F">
      <w:pPr>
        <w:pStyle w:val="Title"/>
      </w:pPr>
      <w:r>
        <w:t xml:space="preserve">Section </w:t>
      </w:r>
      <w:r w:rsidR="00CC22FD">
        <w:t>3</w:t>
      </w:r>
      <w:r>
        <w:t xml:space="preserve">: Week </w:t>
      </w:r>
      <w:r w:rsidR="00CC22FD">
        <w:t>7</w:t>
      </w:r>
      <w:bookmarkStart w:id="0" w:name="_GoBack"/>
      <w:bookmarkEnd w:id="0"/>
      <w:r>
        <w:t xml:space="preserve">: </w:t>
      </w:r>
      <w:r w:rsidR="00CB25E9">
        <w:t>Organizational Data Management Problems</w:t>
      </w:r>
    </w:p>
    <w:p w14:paraId="4301166B" w14:textId="500A0253" w:rsidR="0082223F" w:rsidRDefault="009A757D" w:rsidP="009A757D">
      <w:pPr>
        <w:pStyle w:val="Subtitle"/>
        <w:tabs>
          <w:tab w:val="left" w:pos="3116"/>
          <w:tab w:val="center" w:pos="4680"/>
        </w:tabs>
        <w:jc w:val="left"/>
      </w:pPr>
      <w:r>
        <w:tab/>
      </w:r>
      <w:r>
        <w:tab/>
      </w:r>
      <w:r w:rsidR="0082223F">
        <w:t>Nate Bachmeier</w:t>
      </w:r>
    </w:p>
    <w:p w14:paraId="1BC5F11F" w14:textId="2F67AAD3" w:rsidR="0082223F" w:rsidRDefault="0082223F" w:rsidP="0082223F">
      <w:pPr>
        <w:jc w:val="center"/>
      </w:pPr>
      <w:r>
        <w:t>TIM-</w:t>
      </w:r>
      <w:r w:rsidR="009A757D">
        <w:t>8130</w:t>
      </w:r>
      <w:r>
        <w:t xml:space="preserve">: </w:t>
      </w:r>
      <w:r w:rsidR="009A757D">
        <w:t>Data Mining</w:t>
      </w:r>
    </w:p>
    <w:p w14:paraId="13BFFB78" w14:textId="5CCD5357" w:rsidR="00CB25E9" w:rsidRDefault="009A757D" w:rsidP="0082223F">
      <w:pPr>
        <w:jc w:val="center"/>
      </w:pPr>
      <w:r>
        <w:t>February 9</w:t>
      </w:r>
      <w:r w:rsidR="00CB25E9" w:rsidRPr="00CB25E9">
        <w:rPr>
          <w:vertAlign w:val="superscript"/>
        </w:rPr>
        <w:t>th</w:t>
      </w:r>
      <w:r w:rsidR="00CB25E9">
        <w:t>, 20</w:t>
      </w:r>
      <w:r>
        <w:t>20</w:t>
      </w:r>
    </w:p>
    <w:p w14:paraId="471EEFD4" w14:textId="77777777" w:rsidR="0082223F" w:rsidRDefault="0082223F" w:rsidP="0082223F">
      <w:pPr>
        <w:jc w:val="center"/>
      </w:pPr>
      <w:r>
        <w:t>North Central University</w:t>
      </w:r>
    </w:p>
    <w:p w14:paraId="08E36B90" w14:textId="77777777" w:rsidR="0082223F" w:rsidRDefault="0082223F">
      <w:pPr>
        <w:spacing w:line="259" w:lineRule="auto"/>
      </w:pPr>
      <w:r>
        <w:br w:type="page"/>
      </w:r>
    </w:p>
    <w:p w14:paraId="17A23B19" w14:textId="77777777" w:rsidR="0082223F" w:rsidRDefault="00CB25E9" w:rsidP="005B7079">
      <w:pPr>
        <w:pStyle w:val="Heading1"/>
      </w:pPr>
      <w:r>
        <w:lastRenderedPageBreak/>
        <w:t>Organizational Data Management Problems</w:t>
      </w:r>
    </w:p>
    <w:sectPr w:rsidR="0082223F" w:rsidSect="0082223F">
      <w:head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FC4CC9" w14:textId="77777777" w:rsidR="00024653" w:rsidRDefault="00024653" w:rsidP="0082223F">
      <w:pPr>
        <w:spacing w:line="240" w:lineRule="auto"/>
      </w:pPr>
      <w:r>
        <w:separator/>
      </w:r>
    </w:p>
  </w:endnote>
  <w:endnote w:type="continuationSeparator" w:id="0">
    <w:p w14:paraId="6B552A0B" w14:textId="77777777" w:rsidR="00024653" w:rsidRDefault="00024653" w:rsidP="008222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E3B9F" w14:textId="77777777" w:rsidR="00024653" w:rsidRDefault="00024653" w:rsidP="0082223F">
      <w:pPr>
        <w:spacing w:line="240" w:lineRule="auto"/>
      </w:pPr>
      <w:r>
        <w:separator/>
      </w:r>
    </w:p>
  </w:footnote>
  <w:footnote w:type="continuationSeparator" w:id="0">
    <w:p w14:paraId="7F8A17B5" w14:textId="77777777" w:rsidR="00024653" w:rsidRDefault="00024653" w:rsidP="0082223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color w:val="7F7F7F" w:themeColor="background1" w:themeShade="7F"/>
        <w:spacing w:val="60"/>
      </w:rPr>
      <w:id w:val="568852886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66422A5A" w14:textId="2EACC1FB" w:rsidR="0082223F" w:rsidRDefault="0082223F" w:rsidP="0082223F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TIM-</w:t>
        </w:r>
        <w:r w:rsidR="009A757D">
          <w:rPr>
            <w:color w:val="7F7F7F" w:themeColor="background1" w:themeShade="7F"/>
            <w:spacing w:val="60"/>
          </w:rPr>
          <w:t>8130</w:t>
        </w:r>
        <w:r>
          <w:rPr>
            <w:color w:val="7F7F7F" w:themeColor="background1" w:themeShade="7F"/>
            <w:spacing w:val="60"/>
          </w:rPr>
          <w:t xml:space="preserve">: </w:t>
        </w:r>
        <w:r w:rsidR="009A757D">
          <w:rPr>
            <w:color w:val="7F7F7F" w:themeColor="background1" w:themeShade="7F"/>
            <w:spacing w:val="60"/>
          </w:rPr>
          <w:t>DATA MINING</w:t>
        </w:r>
        <w:r w:rsidR="009A757D"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135FA187" w14:textId="77777777" w:rsidR="0082223F" w:rsidRDefault="0082223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yMDE2NjG3NDQyMDdS0lEKTi0uzszPAykwqwUAnhhSDSwAAAA="/>
  </w:docVars>
  <w:rsids>
    <w:rsidRoot w:val="0082223F"/>
    <w:rsid w:val="00024653"/>
    <w:rsid w:val="00036708"/>
    <w:rsid w:val="00036F58"/>
    <w:rsid w:val="00183597"/>
    <w:rsid w:val="002806B7"/>
    <w:rsid w:val="003F4714"/>
    <w:rsid w:val="00401D65"/>
    <w:rsid w:val="004223E8"/>
    <w:rsid w:val="004A784B"/>
    <w:rsid w:val="005B7079"/>
    <w:rsid w:val="0073677D"/>
    <w:rsid w:val="0082223F"/>
    <w:rsid w:val="008B5129"/>
    <w:rsid w:val="009A757D"/>
    <w:rsid w:val="00C73692"/>
    <w:rsid w:val="00C93BB7"/>
    <w:rsid w:val="00CB25E9"/>
    <w:rsid w:val="00CC22FD"/>
    <w:rsid w:val="00D85C7B"/>
    <w:rsid w:val="00DE2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3E9D4"/>
  <w15:chartTrackingRefBased/>
  <w15:docId w15:val="{6B0DDD95-169B-4230-95AF-30F872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23F"/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23F"/>
    <w:pPr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223F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2223F"/>
    <w:pPr>
      <w:jc w:val="center"/>
    </w:pPr>
    <w:rPr>
      <w:b/>
    </w:rPr>
  </w:style>
  <w:style w:type="character" w:customStyle="1" w:styleId="TitleChar">
    <w:name w:val="Title Char"/>
    <w:basedOn w:val="DefaultParagraphFont"/>
    <w:link w:val="Title"/>
    <w:uiPriority w:val="10"/>
    <w:rsid w:val="0082223F"/>
    <w:rPr>
      <w:rFonts w:ascii="Times New Roman" w:hAnsi="Times New Roman" w:cs="Times New Roman"/>
      <w:b/>
      <w:sz w:val="24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23F"/>
    <w:pPr>
      <w:jc w:val="center"/>
    </w:pPr>
  </w:style>
  <w:style w:type="character" w:customStyle="1" w:styleId="SubtitleChar">
    <w:name w:val="Subtitle Char"/>
    <w:basedOn w:val="DefaultParagraphFont"/>
    <w:link w:val="Subtitle"/>
    <w:uiPriority w:val="11"/>
    <w:rsid w:val="0082223F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23F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2223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23F"/>
    <w:rPr>
      <w:rFonts w:ascii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2223F"/>
    <w:rPr>
      <w:rFonts w:ascii="Times New Roman" w:hAnsi="Times New Roman" w:cs="Times New Roman"/>
      <w:b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5B7079"/>
    <w:pPr>
      <w:spacing w:after="200" w:line="240" w:lineRule="auto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73B2A5-7960-435A-A44E-95703E355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962</TotalTime>
  <Pages>2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Bachmeier</dc:creator>
  <cp:keywords/>
  <dc:description/>
  <cp:lastModifiedBy>Nate Bachmeier</cp:lastModifiedBy>
  <cp:revision>9</cp:revision>
  <dcterms:created xsi:type="dcterms:W3CDTF">2019-05-19T17:38:00Z</dcterms:created>
  <dcterms:modified xsi:type="dcterms:W3CDTF">2020-03-22T12:35:00Z</dcterms:modified>
</cp:coreProperties>
</file>